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37484E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</w:t>
                  </w:r>
                  <w:r w:rsidR="0037484E" w:rsidRPr="00CD1C73">
                    <w:rPr>
                      <w:rFonts w:cs="David" w:hint="cs"/>
                      <w:rtl/>
                    </w:rPr>
                    <w:t xml:space="preserve">המרכז האקדמי </w:t>
                  </w:r>
                  <w:proofErr w:type="spellStart"/>
                  <w:r w:rsidR="0037484E" w:rsidRPr="00CD1C73">
                    <w:rPr>
                      <w:rFonts w:cs="David" w:hint="cs"/>
                      <w:rtl/>
                    </w:rPr>
                    <w:t>רופין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FD0F4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</w:t>
                  </w:r>
                  <w:r w:rsidR="00FD0F4F" w:rsidRPr="00FD0F4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פברואר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FD0F4F">
                    <w:rPr>
                      <w:rFonts w:cs="David" w:hint="cs"/>
                      <w:rtl/>
                    </w:rPr>
                    <w:t>2019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37484E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___</w:t>
                  </w:r>
                  <w:r w:rsidR="0037484E" w:rsidRPr="00CD1C73">
                    <w:rPr>
                      <w:rFonts w:cs="David" w:hint="cs"/>
                      <w:rtl/>
                    </w:rPr>
                    <w:t>תשע"ח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40513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</w:t>
                  </w:r>
                  <w:r w:rsidR="00405135">
                    <w:rPr>
                      <w:rFonts w:cs="David" w:hint="cs"/>
                      <w:rtl/>
                    </w:rPr>
                    <w:t>4,493 סטודנטים וסטודנטיות</w:t>
                  </w:r>
                  <w:r w:rsidR="00405135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37484E" w:rsidRDefault="00B050AF" w:rsidP="0037484E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37484E" w:rsidRDefault="0037484E" w:rsidP="0037484E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נציבה:</w:t>
                  </w:r>
                </w:p>
                <w:p w:rsidR="0037484E" w:rsidRPr="00CD1C73" w:rsidRDefault="0037484E" w:rsidP="0037484E">
                  <w:pPr>
                    <w:spacing w:line="360" w:lineRule="auto"/>
                    <w:rPr>
                      <w:rFonts w:cs="David" w:hint="cs"/>
                      <w:u w:val="single"/>
                      <w:rtl/>
                    </w:rPr>
                  </w:pPr>
                  <w:r w:rsidRPr="00CD1C73">
                    <w:rPr>
                      <w:rFonts w:cs="David" w:hint="cs"/>
                      <w:u w:val="single"/>
                      <w:rtl/>
                    </w:rPr>
                    <w:t>סמסטר א'- ד"ר קרן גרינברג, מרצה, המחלקה לסיעוד</w:t>
                  </w:r>
                </w:p>
                <w:p w:rsidR="00B050AF" w:rsidRPr="00CD1C73" w:rsidRDefault="0037484E" w:rsidP="0037484E">
                  <w:pPr>
                    <w:spacing w:line="360" w:lineRule="auto"/>
                    <w:rPr>
                      <w:rFonts w:cs="David"/>
                      <w:u w:val="single"/>
                      <w:rtl/>
                    </w:rPr>
                  </w:pPr>
                  <w:r w:rsidRPr="00CD1C73">
                    <w:rPr>
                      <w:rFonts w:cs="David" w:hint="cs"/>
                      <w:u w:val="single"/>
                      <w:rtl/>
                    </w:rPr>
                    <w:t>סמסטר ב'- ד"ר אביטל קאי צדוק, מרצה, המחלקה לעבודה סוציאלית</w:t>
                  </w:r>
                </w:p>
                <w:p w:rsidR="00B050AF" w:rsidRPr="00CD1C73" w:rsidRDefault="0037484E" w:rsidP="0037484E">
                  <w:pPr>
                    <w:spacing w:line="360" w:lineRule="auto"/>
                    <w:rPr>
                      <w:rFonts w:cs="David" w:hint="cs"/>
                      <w:u w:val="single"/>
                      <w:rtl/>
                    </w:rPr>
                  </w:pPr>
                  <w:r w:rsidRPr="00CD1C73">
                    <w:rPr>
                      <w:rFonts w:cs="David" w:hint="cs"/>
                      <w:u w:val="single"/>
                      <w:rtl/>
                    </w:rPr>
                    <w:t>שנתי- אלונה גולמן, מנהל הסטודנטים, ביה"ס למדעי הים (קמפוס מכמורת)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Pr="00CD1C73" w:rsidRDefault="00B050AF" w:rsidP="006D7435">
                  <w:pPr>
                    <w:spacing w:line="360" w:lineRule="auto"/>
                    <w:rPr>
                      <w:rFonts w:cs="David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</w:t>
                  </w:r>
                  <w:r w:rsidR="0037484E" w:rsidRPr="0037484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7484E">
                    <w:rPr>
                      <w:rFonts w:cs="David" w:hint="cs"/>
                      <w:sz w:val="26"/>
                      <w:szCs w:val="26"/>
                      <w:rtl/>
                    </w:rPr>
                    <w:t>ד</w:t>
                  </w:r>
                  <w:r w:rsidR="0037484E" w:rsidRPr="00CD1C73">
                    <w:rPr>
                      <w:rFonts w:cs="David" w:hint="cs"/>
                      <w:rtl/>
                    </w:rPr>
                    <w:t xml:space="preserve">"ר קרן גרינברג עברה הכשרה של 8 שעות, ד"ר אביטל קאי צדוק עברה הכשרה של 8 שעות- תעבור הכשרה נוספת בשנה"ל תשע"ט כיוון שנכנסה לתפקידה רק במחצית  תשע"ח, אלונה גולמן עברה הכשרה בהיקף של </w:t>
                  </w:r>
                  <w:r w:rsidR="006D7435" w:rsidRPr="00CD1C73">
                    <w:rPr>
                      <w:rFonts w:cs="David" w:hint="cs"/>
                      <w:rtl/>
                    </w:rPr>
                    <w:t>8 שעות.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37484E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 w:rsidR="0037484E" w:rsidRPr="00CD1C73">
                    <w:rPr>
                      <w:rFonts w:cs="David" w:hint="cs"/>
                      <w:rtl/>
                    </w:rPr>
                    <w:t>ליאור</w:t>
                  </w:r>
                  <w:proofErr w:type="spellEnd"/>
                  <w:r w:rsidR="0037484E" w:rsidRPr="00CD1C73">
                    <w:rPr>
                      <w:rFonts w:cs="David" w:hint="cs"/>
                      <w:rtl/>
                    </w:rPr>
                    <w:t xml:space="preserve"> גל כהן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37484E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 w:rsidR="0037484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תשע"ח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2B2D45" w:rsidRDefault="002B2D45" w:rsidP="00405135">
                  <w:pPr>
                    <w:numPr>
                      <w:ilvl w:val="0"/>
                      <w:numId w:val="3"/>
                    </w:numPr>
                    <w:rPr>
                      <w:rFonts w:cs="David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</w:t>
                  </w:r>
                  <w:r w:rsidR="006566D1" w:rsidRPr="00CD1C73">
                    <w:rPr>
                      <w:rFonts w:cs="David" w:hint="cs"/>
                      <w:rtl/>
                    </w:rPr>
                    <w:t xml:space="preserve">תחילת </w:t>
                  </w:r>
                  <w:r>
                    <w:rPr>
                      <w:rFonts w:cs="David" w:hint="cs"/>
                      <w:rtl/>
                    </w:rPr>
                    <w:t>ה</w:t>
                  </w:r>
                  <w:r w:rsidR="006566D1" w:rsidRPr="00CD1C73">
                    <w:rPr>
                      <w:rFonts w:cs="David" w:hint="cs"/>
                      <w:rtl/>
                    </w:rPr>
                    <w:t xml:space="preserve">שנה </w:t>
                  </w:r>
                  <w:r>
                    <w:rPr>
                      <w:rFonts w:cs="David" w:hint="cs"/>
                      <w:rtl/>
                    </w:rPr>
                    <w:t>ה</w:t>
                  </w:r>
                  <w:r w:rsidR="006566D1" w:rsidRPr="00CD1C73">
                    <w:rPr>
                      <w:rFonts w:cs="David" w:hint="cs"/>
                      <w:rtl/>
                    </w:rPr>
                    <w:t>אקדמית</w:t>
                  </w:r>
                  <w:r>
                    <w:rPr>
                      <w:rFonts w:cs="David" w:hint="cs"/>
                      <w:rtl/>
                    </w:rPr>
                    <w:t xml:space="preserve"> נשלח</w:t>
                  </w:r>
                  <w:r w:rsidR="006566D1" w:rsidRPr="00CD1C73">
                    <w:rPr>
                      <w:rFonts w:cs="David" w:hint="cs"/>
                      <w:rtl/>
                    </w:rPr>
                    <w:t xml:space="preserve"> מכתב מהממו</w:t>
                  </w:r>
                  <w:r>
                    <w:rPr>
                      <w:rFonts w:cs="David" w:hint="cs"/>
                      <w:rtl/>
                    </w:rPr>
                    <w:t>נות</w:t>
                  </w:r>
                  <w:r w:rsidR="006566D1" w:rsidRPr="00CD1C73">
                    <w:rPr>
                      <w:rFonts w:cs="David" w:hint="cs"/>
                      <w:rtl/>
                    </w:rPr>
                    <w:t xml:space="preserve"> למניעת הטרדה מינית לכלל עובדי המרכז האקדמי </w:t>
                  </w:r>
                  <w:proofErr w:type="spellStart"/>
                  <w:r w:rsidR="006566D1" w:rsidRPr="00CD1C73">
                    <w:rPr>
                      <w:rFonts w:cs="David" w:hint="cs"/>
                      <w:rtl/>
                    </w:rPr>
                    <w:t>רופין</w:t>
                  </w:r>
                  <w:proofErr w:type="spellEnd"/>
                  <w:r w:rsidR="006566D1" w:rsidRPr="00CD1C73">
                    <w:rPr>
                      <w:rFonts w:cs="David" w:hint="cs"/>
                      <w:rtl/>
                    </w:rPr>
                    <w:t xml:space="preserve"> ולסטודנטים. </w:t>
                  </w:r>
                </w:p>
                <w:p w:rsidR="002B2D45" w:rsidRDefault="00E7578F" w:rsidP="00405135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</w:rPr>
                  </w:pPr>
                  <w:r w:rsidRPr="00CD1C73">
                    <w:rPr>
                      <w:rFonts w:cs="David" w:hint="cs"/>
                      <w:rtl/>
                    </w:rPr>
                    <w:t>תליית שלטים בכניסה לבניינים ובשירותים</w:t>
                  </w:r>
                  <w:r w:rsidR="002B2D45">
                    <w:rPr>
                      <w:rFonts w:cs="David" w:hint="cs"/>
                      <w:rtl/>
                    </w:rPr>
                    <w:t xml:space="preserve"> עם מידע בסיסי</w:t>
                  </w:r>
                </w:p>
                <w:p w:rsidR="00804E85" w:rsidRDefault="002B2D45" w:rsidP="00405135">
                  <w:pPr>
                    <w:numPr>
                      <w:ilvl w:val="0"/>
                      <w:numId w:val="3"/>
                    </w:numPr>
                    <w:rPr>
                      <w:rFonts w:cs="David"/>
                    </w:rPr>
                  </w:pPr>
                  <w:r w:rsidRPr="002B2D45">
                    <w:rPr>
                      <w:rFonts w:cs="David" w:hint="cs"/>
                      <w:rtl/>
                    </w:rPr>
                    <w:t xml:space="preserve"> </w:t>
                  </w:r>
                  <w:r w:rsidR="00804E85" w:rsidRPr="002B2D45">
                    <w:rPr>
                      <w:rFonts w:cs="David" w:hint="cs"/>
                      <w:rtl/>
                    </w:rPr>
                    <w:t>השתתפות בדיון בכנסת ב 15.1.18 בנושא הטרדה מינית במוסדות להשכלה גבוהה.</w:t>
                  </w:r>
                </w:p>
                <w:p w:rsidR="00804E85" w:rsidRDefault="002B2D45" w:rsidP="00405135">
                  <w:pPr>
                    <w:numPr>
                      <w:ilvl w:val="0"/>
                      <w:numId w:val="3"/>
                    </w:numPr>
                    <w:rPr>
                      <w:rFonts w:cs="David"/>
                    </w:rPr>
                  </w:pPr>
                  <w:r w:rsidRPr="002B2D45">
                    <w:rPr>
                      <w:rFonts w:cs="David" w:hint="cs"/>
                      <w:rtl/>
                    </w:rPr>
                    <w:t xml:space="preserve"> ארגון </w:t>
                  </w:r>
                  <w:r w:rsidR="00804E85" w:rsidRPr="002B2D45">
                    <w:rPr>
                      <w:rFonts w:cs="David" w:hint="cs"/>
                      <w:rtl/>
                    </w:rPr>
                    <w:t xml:space="preserve">שיח פעיל- בפאנל אנשי מקצוע- במסגרת "מפגש במה בנושא הטרדה מינית" מטעם המחלקה לעבודה סוציאלית במרכז האקדמי </w:t>
                  </w:r>
                  <w:proofErr w:type="spellStart"/>
                  <w:r w:rsidR="00804E85" w:rsidRPr="002B2D45">
                    <w:rPr>
                      <w:rFonts w:cs="David" w:hint="cs"/>
                      <w:rtl/>
                    </w:rPr>
                    <w:t>רופין</w:t>
                  </w:r>
                  <w:proofErr w:type="spellEnd"/>
                  <w:r w:rsidR="00804E85" w:rsidRPr="002B2D45">
                    <w:rPr>
                      <w:rFonts w:cs="David" w:hint="cs"/>
                      <w:rtl/>
                    </w:rPr>
                    <w:t>, העלאת המודעות והפנייה לממונה במידת הצורך.</w:t>
                  </w:r>
                  <w:r w:rsidRPr="002B2D45">
                    <w:rPr>
                      <w:rFonts w:cs="David" w:hint="cs"/>
                      <w:rtl/>
                    </w:rPr>
                    <w:t xml:space="preserve"> </w:t>
                  </w:r>
                  <w:r>
                    <w:rPr>
                      <w:rFonts w:cs="David" w:hint="cs"/>
                      <w:rtl/>
                    </w:rPr>
                    <w:t xml:space="preserve">במפגש השתתפו חברי סגל </w:t>
                  </w:r>
                  <w:proofErr w:type="spellStart"/>
                  <w:r>
                    <w:rPr>
                      <w:rFonts w:cs="David" w:hint="cs"/>
                      <w:rtl/>
                    </w:rPr>
                    <w:t>אקדמי,ומנהלי</w:t>
                  </w:r>
                  <w:proofErr w:type="spellEnd"/>
                </w:p>
                <w:p w:rsidR="002B2D45" w:rsidRPr="002B2D45" w:rsidRDefault="002B2D45" w:rsidP="00405135">
                  <w:pPr>
                    <w:pStyle w:val="a8"/>
                    <w:rPr>
                      <w:rFonts w:cs="David" w:hint="cs"/>
                      <w:rtl/>
                    </w:rPr>
                  </w:pPr>
                </w:p>
                <w:p w:rsidR="00E7578F" w:rsidRPr="00CD1C73" w:rsidRDefault="002B2D45" w:rsidP="00405135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rtl/>
                    </w:rPr>
                  </w:pPr>
                  <w:r>
                    <w:rPr>
                      <w:rFonts w:cs="David" w:hint="cs"/>
                      <w:rtl/>
                    </w:rPr>
                    <w:t xml:space="preserve">הקמת תערוכת צילומים בנושא פגיעות מיניות ומפגש עם הצלמת . המפגש התקיים </w:t>
                  </w:r>
                  <w:proofErr w:type="spellStart"/>
                  <w:r>
                    <w:rPr>
                      <w:rFonts w:cs="David" w:hint="cs"/>
                      <w:rtl/>
                    </w:rPr>
                    <w:t>בבחסות</w:t>
                  </w:r>
                  <w:proofErr w:type="spellEnd"/>
                  <w:r>
                    <w:rPr>
                      <w:rFonts w:cs="David" w:hint="cs"/>
                      <w:rtl/>
                    </w:rPr>
                    <w:t xml:space="preserve"> </w:t>
                  </w:r>
                  <w:r w:rsidR="00CD1C73" w:rsidRPr="00CD1C73">
                    <w:rPr>
                      <w:rFonts w:cs="David" w:hint="cs"/>
                      <w:rtl/>
                    </w:rPr>
                    <w:t>דיקאן הסטודנטים</w:t>
                  </w:r>
                  <w:r w:rsidR="00380DD6" w:rsidRPr="00CD1C73">
                    <w:rPr>
                      <w:rFonts w:cs="David" w:hint="cs"/>
                      <w:rtl/>
                    </w:rPr>
                    <w:t>.</w:t>
                  </w:r>
                  <w:r>
                    <w:rPr>
                      <w:rFonts w:cs="David" w:hint="cs"/>
                      <w:rtl/>
                    </w:rPr>
                    <w:t xml:space="preserve"> במפגש השתתפו חברי סגל אקדמי, מנהלי וסטודנטים.</w:t>
                  </w:r>
                </w:p>
                <w:p w:rsidR="00347EB2" w:rsidRPr="00CD1C73" w:rsidRDefault="00347EB2" w:rsidP="002A20DC">
                  <w:pPr>
                    <w:rPr>
                      <w:rFonts w:cs="David" w:hint="cs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7484E" w:rsidRDefault="00C17833" w:rsidP="0037484E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 w:rsidR="0037484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2A20DC" w:rsidRDefault="0037484E" w:rsidP="00405135">
                  <w:pPr>
                    <w:numPr>
                      <w:ilvl w:val="0"/>
                      <w:numId w:val="4"/>
                    </w:numPr>
                    <w:rPr>
                      <w:rFonts w:cs="David"/>
                    </w:rPr>
                  </w:pPr>
                  <w:r w:rsidRPr="00CD1C73">
                    <w:rPr>
                      <w:rFonts w:cs="David" w:hint="cs"/>
                      <w:rtl/>
                    </w:rPr>
                    <w:t xml:space="preserve">פרסום תקנון באתר </w:t>
                  </w:r>
                  <w:proofErr w:type="spellStart"/>
                  <w:r w:rsidRPr="00CD1C73">
                    <w:rPr>
                      <w:rFonts w:cs="David" w:hint="cs"/>
                      <w:rtl/>
                    </w:rPr>
                    <w:t>רופין</w:t>
                  </w:r>
                  <w:proofErr w:type="spellEnd"/>
                  <w:r w:rsidRPr="00CD1C73">
                    <w:rPr>
                      <w:rFonts w:cs="David" w:hint="cs"/>
                      <w:rtl/>
                    </w:rPr>
                    <w:t xml:space="preserve">, פרסום בפורטל הארגוני, פרסום שמות הממונות באתר, בפורטל הארגוני ובמבנים </w:t>
                  </w:r>
                  <w:proofErr w:type="spellStart"/>
                  <w:r w:rsidRPr="00CD1C73">
                    <w:rPr>
                      <w:rFonts w:cs="David" w:hint="cs"/>
                      <w:rtl/>
                    </w:rPr>
                    <w:t>ברופין</w:t>
                  </w:r>
                  <w:proofErr w:type="spellEnd"/>
                  <w:r w:rsidRPr="00CD1C73">
                    <w:rPr>
                      <w:rFonts w:cs="David" w:hint="cs"/>
                      <w:rtl/>
                    </w:rPr>
                    <w:t>, מכתב שנשלח לסטודנטים, כניסה והסברה בחלק מהכיתות</w:t>
                  </w:r>
                  <w:r w:rsidR="002B2D45">
                    <w:rPr>
                      <w:rFonts w:cs="David" w:hint="cs"/>
                      <w:rtl/>
                    </w:rPr>
                    <w:t xml:space="preserve"> בקמפוס </w:t>
                  </w:r>
                  <w:proofErr w:type="spellStart"/>
                  <w:r w:rsidR="002B2D45">
                    <w:rPr>
                      <w:rFonts w:cs="David" w:hint="cs"/>
                      <w:rtl/>
                    </w:rPr>
                    <w:t>רופין</w:t>
                  </w:r>
                  <w:proofErr w:type="spellEnd"/>
                  <w:r w:rsidR="002B2D45">
                    <w:rPr>
                      <w:rFonts w:cs="David" w:hint="cs"/>
                      <w:rtl/>
                    </w:rPr>
                    <w:t xml:space="preserve"> כמו גם בקמפוס במכמורת.</w:t>
                  </w:r>
                  <w:r w:rsidRPr="00CD1C73">
                    <w:rPr>
                      <w:rFonts w:cs="David" w:hint="cs"/>
                      <w:rtl/>
                    </w:rPr>
                    <w:t xml:space="preserve"> </w:t>
                  </w:r>
                </w:p>
                <w:p w:rsidR="002B2D45" w:rsidRDefault="002B2D45" w:rsidP="00405135">
                  <w:pPr>
                    <w:numPr>
                      <w:ilvl w:val="0"/>
                      <w:numId w:val="4"/>
                    </w:numPr>
                    <w:rPr>
                      <w:rFonts w:cs="David" w:hint="cs"/>
                    </w:rPr>
                  </w:pPr>
                  <w:r>
                    <w:rPr>
                      <w:rFonts w:cs="David" w:hint="cs"/>
                      <w:rtl/>
                    </w:rPr>
                    <w:t xml:space="preserve">לקראת הפלגות קיץ של הסטודנטים במכמורת התקיימו מפגשים עם הממונה </w:t>
                  </w:r>
                  <w:proofErr w:type="spellStart"/>
                  <w:r>
                    <w:rPr>
                      <w:rFonts w:cs="David" w:hint="cs"/>
                      <w:rtl/>
                    </w:rPr>
                    <w:t>והדקאן</w:t>
                  </w:r>
                  <w:proofErr w:type="spellEnd"/>
                  <w:r>
                    <w:rPr>
                      <w:rFonts w:cs="David" w:hint="cs"/>
                      <w:rtl/>
                    </w:rPr>
                    <w:t xml:space="preserve"> המתייחסים להתנהלות הוגנת ולא פוגענית במהלך ההפלגות.</w:t>
                  </w:r>
                </w:p>
                <w:p w:rsidR="002B2D45" w:rsidRPr="00CD1C73" w:rsidRDefault="002B2D45" w:rsidP="00405135">
                  <w:pPr>
                    <w:numPr>
                      <w:ilvl w:val="0"/>
                      <w:numId w:val="4"/>
                    </w:numPr>
                    <w:rPr>
                      <w:rFonts w:cs="David"/>
                      <w:rtl/>
                    </w:rPr>
                  </w:pPr>
                  <w:proofErr w:type="spellStart"/>
                  <w:r>
                    <w:rPr>
                      <w:rFonts w:cs="David" w:hint="cs"/>
                      <w:rtl/>
                    </w:rPr>
                    <w:t>הדקאן</w:t>
                  </w:r>
                  <w:proofErr w:type="spellEnd"/>
                  <w:r>
                    <w:rPr>
                      <w:rFonts w:cs="David" w:hint="cs"/>
                      <w:rtl/>
                    </w:rPr>
                    <w:t xml:space="preserve"> קיים שיחות עם צוות המרכז האקדמי </w:t>
                  </w:r>
                  <w:proofErr w:type="spellStart"/>
                  <w:r>
                    <w:rPr>
                      <w:rFonts w:cs="David" w:hint="cs"/>
                      <w:rtl/>
                    </w:rPr>
                    <w:t>רופין</w:t>
                  </w:r>
                  <w:proofErr w:type="spellEnd"/>
                  <w:r>
                    <w:rPr>
                      <w:rFonts w:cs="David" w:hint="cs"/>
                      <w:rtl/>
                    </w:rPr>
                    <w:t xml:space="preserve"> האחראי על ההפלגות לפני קיומן כדי לחדד נהלי התנהגות הולמים הן של הסגל והן של הסטודנטים.</w:t>
                  </w:r>
                </w:p>
                <w:p w:rsidR="006D7435" w:rsidRPr="00CD1C73" w:rsidRDefault="006D7435" w:rsidP="00405135">
                  <w:pPr>
                    <w:numPr>
                      <w:ilvl w:val="0"/>
                      <w:numId w:val="4"/>
                    </w:numPr>
                    <w:rPr>
                      <w:rFonts w:cs="David" w:hint="cs"/>
                      <w:rtl/>
                    </w:rPr>
                  </w:pPr>
                  <w:r w:rsidRPr="00CD1C73">
                    <w:rPr>
                      <w:rFonts w:cs="David" w:hint="cs"/>
                      <w:rtl/>
                    </w:rPr>
                    <w:t xml:space="preserve">במכמורת יתקיימו שתי הדרכות לסטודנטים בנושא מניעת הטרדה מינית. ההדרכות </w:t>
                  </w:r>
                  <w:proofErr w:type="spellStart"/>
                  <w:r w:rsidRPr="00CD1C73">
                    <w:rPr>
                      <w:rFonts w:cs="David" w:hint="cs"/>
                      <w:rtl/>
                    </w:rPr>
                    <w:t>העברו</w:t>
                  </w:r>
                  <w:proofErr w:type="spellEnd"/>
                  <w:r w:rsidRPr="00CD1C73">
                    <w:rPr>
                      <w:rFonts w:cs="David" w:hint="cs"/>
                      <w:rtl/>
                    </w:rPr>
                    <w:t xml:space="preserve"> על ידי עו"ד שיר-אל </w:t>
                  </w:r>
                  <w:proofErr w:type="spellStart"/>
                  <w:r w:rsidRPr="00CD1C73">
                    <w:rPr>
                      <w:rFonts w:cs="David" w:hint="cs"/>
                      <w:rtl/>
                    </w:rPr>
                    <w:t>נקדימון</w:t>
                  </w:r>
                  <w:proofErr w:type="spellEnd"/>
                  <w:r w:rsidRPr="00CD1C73">
                    <w:rPr>
                      <w:rFonts w:cs="David" w:hint="cs"/>
                      <w:rtl/>
                    </w:rPr>
                    <w:t xml:space="preserve">. </w:t>
                  </w:r>
                  <w:r w:rsidR="003E6124" w:rsidRPr="00CD1C73">
                    <w:rPr>
                      <w:rFonts w:cs="David" w:hint="cs"/>
                      <w:rtl/>
                    </w:rPr>
                    <w:t xml:space="preserve">המפגשים יתקיימו ב-29/5 ו-20/6, </w:t>
                  </w:r>
                  <w:r w:rsidRPr="00CD1C73">
                    <w:rPr>
                      <w:rFonts w:cs="David" w:hint="cs"/>
                      <w:rtl/>
                    </w:rPr>
                    <w:t>הנוכחות לשנה א' ו</w:t>
                  </w:r>
                  <w:r w:rsidR="003E6124" w:rsidRPr="00CD1C73">
                    <w:rPr>
                      <w:rFonts w:cs="David" w:hint="cs"/>
                      <w:rtl/>
                    </w:rPr>
                    <w:t>-</w:t>
                  </w:r>
                  <w:r w:rsidRPr="00CD1C73">
                    <w:rPr>
                      <w:rFonts w:cs="David" w:hint="cs"/>
                      <w:rtl/>
                    </w:rPr>
                    <w:t>ב' הייתה חובה.</w:t>
                  </w:r>
                </w:p>
                <w:p w:rsidR="002B2D45" w:rsidRPr="00CD1C73" w:rsidRDefault="002B2D45" w:rsidP="002B2D45">
                  <w:pPr>
                    <w:numPr>
                      <w:ilvl w:val="0"/>
                      <w:numId w:val="4"/>
                    </w:numPr>
                    <w:rPr>
                      <w:rFonts w:ascii="David" w:hAnsi="David" w:cs="David"/>
                      <w:rtl/>
                    </w:rPr>
                  </w:pPr>
                  <w:r>
                    <w:rPr>
                      <w:rFonts w:ascii="David" w:hAnsi="David" w:cs="David" w:hint="cs"/>
                      <w:rtl/>
                    </w:rPr>
                    <w:t xml:space="preserve">ארגון "מפגש במה" לכלל הסטודנטים </w:t>
                  </w:r>
                  <w:r w:rsidRPr="00CD1C73">
                    <w:rPr>
                      <w:rFonts w:ascii="David" w:hAnsi="David" w:cs="David"/>
                      <w:rtl/>
                    </w:rPr>
                    <w:t xml:space="preserve">במחלקה לעבודה סוציאלית בנושא </w:t>
                  </w:r>
                  <w:r w:rsidRPr="00CD1C73">
                    <w:rPr>
                      <w:rFonts w:ascii="David" w:hAnsi="David" w:cs="David"/>
                      <w:shd w:val="clear" w:color="auto" w:fill="FFFFFF"/>
                      <w:rtl/>
                    </w:rPr>
                    <w:t>"טראומה מינית - החיבור בין האישי לחברתי</w:t>
                  </w:r>
                  <w:r w:rsidRPr="00CD1C73">
                    <w:rPr>
                      <w:rFonts w:ascii="David" w:hAnsi="David" w:cs="David"/>
                      <w:shd w:val="clear" w:color="auto" w:fill="FFFFFF"/>
                    </w:rPr>
                    <w:t>"</w:t>
                  </w:r>
                  <w:r w:rsidRPr="00CD1C73">
                    <w:rPr>
                      <w:rFonts w:ascii="David" w:hAnsi="David" w:cs="David"/>
                      <w:rtl/>
                    </w:rPr>
                    <w:t xml:space="preserve"> </w:t>
                  </w:r>
                  <w:r>
                    <w:rPr>
                      <w:rFonts w:ascii="David" w:hAnsi="David" w:cs="David" w:hint="cs"/>
                      <w:rtl/>
                    </w:rPr>
                    <w:t xml:space="preserve"> במסגרת המפגש הושם דגש על זיהוי ומניעה של הטרדות מיניות והתנכלות.</w:t>
                  </w:r>
                </w:p>
                <w:p w:rsidR="002A20DC" w:rsidRPr="003E6124" w:rsidDel="002B2D45" w:rsidRDefault="002A20DC" w:rsidP="002A20DC">
                  <w:pPr>
                    <w:rPr>
                      <w:del w:id="0" w:author="Galia Sabar" w:date="2019-01-31T11:51:00Z"/>
                      <w:rFonts w:cs="David" w:hint="cs"/>
                      <w:color w:val="002060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37484E" w:rsidRPr="00CD1C73" w:rsidRDefault="0037484E" w:rsidP="0037484E">
                  <w:pPr>
                    <w:jc w:val="both"/>
                    <w:rPr>
                      <w:rFonts w:cs="David" w:hint="cs"/>
                      <w:rtl/>
                    </w:rPr>
                  </w:pPr>
                  <w:r w:rsidRPr="00CD1C73">
                    <w:rPr>
                      <w:rFonts w:cs="David" w:hint="cs"/>
                      <w:rtl/>
                    </w:rPr>
                    <w:t>מכתב קצר לכלל הסטודנטים, בחסות דיקאן הסטודנטים.</w:t>
                  </w:r>
                </w:p>
                <w:p w:rsidR="0037484E" w:rsidRPr="00CD1C73" w:rsidRDefault="0037484E" w:rsidP="0037484E">
                  <w:pPr>
                    <w:jc w:val="both"/>
                    <w:rPr>
                      <w:rFonts w:cs="David" w:hint="cs"/>
                      <w:rtl/>
                    </w:rPr>
                  </w:pPr>
                  <w:r w:rsidRPr="00CD1C73">
                    <w:rPr>
                      <w:rFonts w:cs="David" w:hint="cs"/>
                      <w:rtl/>
                    </w:rPr>
                    <w:t xml:space="preserve">פרסום אפשרויות הפנייה באתר </w:t>
                  </w:r>
                  <w:proofErr w:type="spellStart"/>
                  <w:r w:rsidRPr="00CD1C73">
                    <w:rPr>
                      <w:rFonts w:cs="David" w:hint="cs"/>
                      <w:rtl/>
                    </w:rPr>
                    <w:t>רופין</w:t>
                  </w:r>
                  <w:proofErr w:type="spellEnd"/>
                  <w:r w:rsidRPr="00CD1C73">
                    <w:rPr>
                      <w:rFonts w:cs="David" w:hint="cs"/>
                      <w:rtl/>
                    </w:rPr>
                    <w:t xml:space="preserve"> ובלוחות מודעות. פרסום תקנון הטרדות מיניות באתר המוסד.</w:t>
                  </w:r>
                </w:p>
                <w:p w:rsidR="002A20DC" w:rsidRDefault="002A20DC" w:rsidP="00BB04C0">
                  <w:pPr>
                    <w:jc w:val="both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CD1C7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_____</w:t>
                  </w:r>
                  <w:r w:rsidR="00CD1C73">
                    <w:rPr>
                      <w:rFonts w:cs="David" w:hint="cs"/>
                      <w:sz w:val="26"/>
                      <w:szCs w:val="26"/>
                      <w:rtl/>
                    </w:rPr>
                    <w:t>3</w:t>
                  </w:r>
                </w:p>
                <w:p w:rsidR="00BC362C" w:rsidRDefault="00BC362C" w:rsidP="00CD1C7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D1C73">
                    <w:rPr>
                      <w:rFonts w:cs="David" w:hint="cs"/>
                      <w:sz w:val="26"/>
                      <w:szCs w:val="26"/>
                      <w:rtl/>
                    </w:rPr>
                    <w:t>2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CD1C73" w:rsidP="00CD1C7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380DD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C362C"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  <w:r w:rsidR="00062364">
                    <w:rPr>
                      <w:rFonts w:cs="David" w:hint="cs"/>
                      <w:sz w:val="26"/>
                      <w:szCs w:val="26"/>
                      <w:rtl/>
                    </w:rPr>
                    <w:t>2</w:t>
                  </w:r>
                  <w:r w:rsidR="00BC362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10632" w:type="dxa"/>
        <w:tblInd w:w="-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992"/>
        <w:gridCol w:w="1276"/>
        <w:gridCol w:w="1134"/>
        <w:gridCol w:w="1418"/>
        <w:gridCol w:w="1559"/>
        <w:gridCol w:w="1276"/>
        <w:gridCol w:w="1560"/>
      </w:tblGrid>
      <w:tr w:rsidR="00E25590" w:rsidRPr="00EA3BB4" w:rsidTr="0050043A">
        <w:tc>
          <w:tcPr>
            <w:tcW w:w="1417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559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560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50043A">
        <w:tc>
          <w:tcPr>
            <w:tcW w:w="1417" w:type="dxa"/>
            <w:shd w:val="clear" w:color="auto" w:fill="auto"/>
          </w:tcPr>
          <w:p w:rsidR="00E25590" w:rsidRPr="00CD1C73" w:rsidRDefault="009A23D7" w:rsidP="009A23D7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 xml:space="preserve">סטודנטית מול 2 סטודנטים </w:t>
            </w:r>
          </w:p>
        </w:tc>
        <w:tc>
          <w:tcPr>
            <w:tcW w:w="992" w:type="dxa"/>
          </w:tcPr>
          <w:p w:rsidR="00E25590" w:rsidRPr="00CD1C73" w:rsidRDefault="009A23D7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הטרדה מינית במהלך הפלגה לימודית במסגרת תואר בביולוגיה ימית</w:t>
            </w:r>
          </w:p>
        </w:tc>
        <w:tc>
          <w:tcPr>
            <w:tcW w:w="1276" w:type="dxa"/>
            <w:shd w:val="clear" w:color="auto" w:fill="auto"/>
          </w:tcPr>
          <w:p w:rsidR="00E25590" w:rsidRPr="00CD1C73" w:rsidRDefault="009A23D7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10.10.17</w:t>
            </w:r>
          </w:p>
        </w:tc>
        <w:tc>
          <w:tcPr>
            <w:tcW w:w="1134" w:type="dxa"/>
          </w:tcPr>
          <w:p w:rsidR="00E25590" w:rsidRPr="00CD1C73" w:rsidRDefault="009A23D7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30.11.17</w:t>
            </w:r>
          </w:p>
        </w:tc>
        <w:tc>
          <w:tcPr>
            <w:tcW w:w="1418" w:type="dxa"/>
            <w:shd w:val="clear" w:color="auto" w:fill="auto"/>
          </w:tcPr>
          <w:p w:rsidR="00E25590" w:rsidRPr="00CD1C73" w:rsidRDefault="009A23D7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 xml:space="preserve">קיום מספר שיחות ומפגשים עם המתלוננת, </w:t>
            </w:r>
            <w:proofErr w:type="spellStart"/>
            <w:r w:rsidRPr="00CD1C73">
              <w:rPr>
                <w:rFonts w:cs="David" w:hint="cs"/>
                <w:rtl/>
              </w:rPr>
              <w:t>הנילונים</w:t>
            </w:r>
            <w:proofErr w:type="spellEnd"/>
            <w:r w:rsidRPr="00CD1C73">
              <w:rPr>
                <w:rFonts w:cs="David" w:hint="cs"/>
                <w:rtl/>
              </w:rPr>
              <w:t>, הסקיפרים ששהו בהפלגה, 6 סטודנטים נוספים שהפליגו עימם. קיום שיחה עם דיקן ביה"ס למדעי הים.</w:t>
            </w:r>
          </w:p>
        </w:tc>
        <w:tc>
          <w:tcPr>
            <w:tcW w:w="1559" w:type="dxa"/>
            <w:shd w:val="clear" w:color="auto" w:fill="auto"/>
          </w:tcPr>
          <w:p w:rsidR="0050043A" w:rsidRPr="00CD1C73" w:rsidRDefault="0050043A" w:rsidP="0050043A">
            <w:pPr>
              <w:rPr>
                <w:rFonts w:cs="David"/>
                <w:rtl/>
              </w:rPr>
            </w:pPr>
            <w:r w:rsidRPr="00CD1C73">
              <w:rPr>
                <w:rFonts w:cs="David"/>
                <w:rtl/>
              </w:rPr>
              <w:t>1.</w:t>
            </w:r>
            <w:r w:rsidRPr="00CD1C73">
              <w:rPr>
                <w:rFonts w:cs="David" w:hint="cs"/>
                <w:rtl/>
              </w:rPr>
              <w:t>רענון נהלי הפלגות ומתן דגש על מנית הטרדה מינית</w:t>
            </w:r>
            <w:r w:rsidRPr="00CD1C73">
              <w:rPr>
                <w:rFonts w:cs="David"/>
                <w:rtl/>
              </w:rPr>
              <w:t xml:space="preserve"> לפני כל הפלגה. </w:t>
            </w:r>
            <w:r w:rsidRPr="00CD1C73">
              <w:rPr>
                <w:rFonts w:cs="David" w:hint="cs"/>
                <w:rtl/>
              </w:rPr>
              <w:t xml:space="preserve">2. </w:t>
            </w:r>
            <w:r w:rsidRPr="00CD1C73">
              <w:rPr>
                <w:rFonts w:cs="David"/>
                <w:rtl/>
              </w:rPr>
              <w:t>נוהל יציאה להפלגה יכיל הצהרה גם בנושא מחויבות ל"חוק ההטרדה המינית".</w:t>
            </w:r>
          </w:p>
          <w:p w:rsidR="0050043A" w:rsidRPr="00CD1C73" w:rsidRDefault="0050043A" w:rsidP="0050043A">
            <w:pPr>
              <w:rPr>
                <w:rFonts w:cs="David"/>
                <w:rtl/>
              </w:rPr>
            </w:pPr>
            <w:r w:rsidRPr="00CD1C73">
              <w:rPr>
                <w:rFonts w:cs="David"/>
                <w:rtl/>
              </w:rPr>
              <w:t>2.</w:t>
            </w:r>
            <w:r w:rsidRPr="00CD1C73">
              <w:rPr>
                <w:rFonts w:cs="David" w:hint="cs"/>
                <w:rtl/>
              </w:rPr>
              <w:t xml:space="preserve">תדרוך של הדיקן </w:t>
            </w:r>
            <w:r w:rsidRPr="00CD1C73">
              <w:rPr>
                <w:rFonts w:cs="David"/>
                <w:rtl/>
              </w:rPr>
              <w:t xml:space="preserve">את הסקיפרים ועוזריהם שעליהם לטפל מידית בנושא זה ולא להתעלם מתופעת ההטרדה המינית, </w:t>
            </w:r>
            <w:r w:rsidRPr="00CD1C73">
              <w:rPr>
                <w:rFonts w:cs="David"/>
                <w:rtl/>
              </w:rPr>
              <w:lastRenderedPageBreak/>
              <w:t xml:space="preserve">ולהציב גבולות לסטודנטים </w:t>
            </w:r>
            <w:proofErr w:type="spellStart"/>
            <w:r w:rsidRPr="00CD1C73">
              <w:rPr>
                <w:rFonts w:cs="David"/>
                <w:rtl/>
              </w:rPr>
              <w:t>לכשצריך</w:t>
            </w:r>
            <w:proofErr w:type="spellEnd"/>
            <w:r w:rsidRPr="00CD1C73">
              <w:rPr>
                <w:rFonts w:cs="David"/>
                <w:rtl/>
              </w:rPr>
              <w:t>.</w:t>
            </w:r>
          </w:p>
          <w:p w:rsidR="00E25590" w:rsidRPr="00CD1C73" w:rsidRDefault="0050043A" w:rsidP="0050043A">
            <w:pPr>
              <w:rPr>
                <w:rFonts w:cs="David" w:hint="cs"/>
                <w:rtl/>
              </w:rPr>
            </w:pPr>
            <w:r w:rsidRPr="00CD1C73">
              <w:rPr>
                <w:rFonts w:cs="David"/>
                <w:rtl/>
              </w:rPr>
              <w:t xml:space="preserve">3.לאור הממצאים המעלים כי, לכאורה, מדובר בהתנהגות בלתי הולמת מצד </w:t>
            </w:r>
            <w:proofErr w:type="spellStart"/>
            <w:r w:rsidRPr="00CD1C73">
              <w:rPr>
                <w:rFonts w:cs="David"/>
                <w:rtl/>
              </w:rPr>
              <w:t>הנילונים</w:t>
            </w:r>
            <w:proofErr w:type="spellEnd"/>
            <w:r w:rsidRPr="00CD1C73">
              <w:rPr>
                <w:rFonts w:cs="David"/>
                <w:rtl/>
              </w:rPr>
              <w:t>, הרי ש</w:t>
            </w:r>
            <w:r w:rsidRPr="00CD1C73">
              <w:rPr>
                <w:rFonts w:cs="David" w:hint="cs"/>
                <w:rtl/>
              </w:rPr>
              <w:t>הומלץ</w:t>
            </w:r>
            <w:r w:rsidRPr="00CD1C73">
              <w:rPr>
                <w:rFonts w:cs="David"/>
                <w:rtl/>
              </w:rPr>
              <w:t xml:space="preserve"> לבחון את האפשרות לפתוח כנגדם בהליכים משעתיים ולהגיש תלונה לוועדת המשמעת, שתבחן את התנהגותם בהפלגה.</w:t>
            </w:r>
          </w:p>
        </w:tc>
        <w:tc>
          <w:tcPr>
            <w:tcW w:w="1276" w:type="dxa"/>
            <w:shd w:val="clear" w:color="auto" w:fill="auto"/>
          </w:tcPr>
          <w:p w:rsidR="00E25590" w:rsidRPr="00CD1C73" w:rsidRDefault="00E25590" w:rsidP="0096624F">
            <w:pPr>
              <w:rPr>
                <w:rFonts w:cs="David" w:hint="cs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:rsidR="00E25590" w:rsidRPr="00CD1C73" w:rsidRDefault="00E25590" w:rsidP="0096624F">
            <w:pPr>
              <w:rPr>
                <w:rFonts w:cs="David" w:hint="cs"/>
                <w:rtl/>
              </w:rPr>
            </w:pPr>
          </w:p>
        </w:tc>
      </w:tr>
      <w:tr w:rsidR="00E25590" w:rsidRPr="00EA3BB4" w:rsidTr="0050043A">
        <w:tc>
          <w:tcPr>
            <w:tcW w:w="1417" w:type="dxa"/>
            <w:shd w:val="clear" w:color="auto" w:fill="auto"/>
          </w:tcPr>
          <w:p w:rsidR="00E25590" w:rsidRPr="00CD1C73" w:rsidRDefault="00BB5982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סטודנטית מול מרצה</w:t>
            </w:r>
          </w:p>
        </w:tc>
        <w:tc>
          <w:tcPr>
            <w:tcW w:w="992" w:type="dxa"/>
          </w:tcPr>
          <w:p w:rsidR="00E25590" w:rsidRPr="00CD1C73" w:rsidRDefault="00BB5982" w:rsidP="002B2D45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 xml:space="preserve">לא הוגשה תלונה </w:t>
            </w:r>
            <w:r w:rsidR="002B2D45">
              <w:rPr>
                <w:rFonts w:cs="David" w:hint="cs"/>
                <w:rtl/>
              </w:rPr>
              <w:t>רשמית</w:t>
            </w:r>
            <w:r w:rsidR="002B2D45" w:rsidRPr="00CD1C73">
              <w:rPr>
                <w:rFonts w:cs="David" w:hint="cs"/>
                <w:rtl/>
              </w:rPr>
              <w:t xml:space="preserve"> </w:t>
            </w:r>
            <w:r w:rsidRPr="00CD1C73">
              <w:rPr>
                <w:rFonts w:cs="David" w:hint="cs"/>
                <w:rtl/>
              </w:rPr>
              <w:t>אלא הערה בתוך משוב ההוראה של המרצה- פליטות פה הנוגעות לשפת גוף של סטודנטיות וסטודנטים</w:t>
            </w:r>
          </w:p>
        </w:tc>
        <w:tc>
          <w:tcPr>
            <w:tcW w:w="1276" w:type="dxa"/>
            <w:shd w:val="clear" w:color="auto" w:fill="auto"/>
          </w:tcPr>
          <w:p w:rsidR="00E25590" w:rsidRPr="00CD1C73" w:rsidRDefault="00BB5982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24.1.18</w:t>
            </w:r>
          </w:p>
        </w:tc>
        <w:tc>
          <w:tcPr>
            <w:tcW w:w="1134" w:type="dxa"/>
          </w:tcPr>
          <w:p w:rsidR="00E25590" w:rsidRPr="00CD1C73" w:rsidRDefault="00BB5982" w:rsidP="0096624F">
            <w:pPr>
              <w:rPr>
                <w:rFonts w:cs="David"/>
              </w:rPr>
            </w:pPr>
            <w:r w:rsidRPr="00CD1C73">
              <w:rPr>
                <w:rFonts w:cs="David" w:hint="cs"/>
                <w:rtl/>
              </w:rPr>
              <w:t>30.1.18</w:t>
            </w:r>
          </w:p>
        </w:tc>
        <w:tc>
          <w:tcPr>
            <w:tcW w:w="1418" w:type="dxa"/>
            <w:shd w:val="clear" w:color="auto" w:fill="auto"/>
          </w:tcPr>
          <w:p w:rsidR="00E25590" w:rsidRPr="00CD1C73" w:rsidRDefault="00BB5982" w:rsidP="00CD1C73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שיחה עם רמ"ח ודיקן בית הספר, עדכון מנכ"ל המכ</w:t>
            </w:r>
            <w:r w:rsidR="00CD1C73">
              <w:rPr>
                <w:rFonts w:cs="David" w:hint="cs"/>
                <w:rtl/>
              </w:rPr>
              <w:t>ל</w:t>
            </w:r>
            <w:r w:rsidRPr="00CD1C73">
              <w:rPr>
                <w:rFonts w:cs="David" w:hint="cs"/>
                <w:rtl/>
              </w:rPr>
              <w:t>לה ומנהלת משאבי אנוש.</w:t>
            </w:r>
          </w:p>
        </w:tc>
        <w:tc>
          <w:tcPr>
            <w:tcW w:w="1559" w:type="dxa"/>
            <w:shd w:val="clear" w:color="auto" w:fill="auto"/>
          </w:tcPr>
          <w:p w:rsidR="00E25590" w:rsidRPr="00CD1C73" w:rsidRDefault="00BB5982" w:rsidP="00BB5982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שיחה אישית עם רמ"ח דיקן בית הספר עם המרצה אודות מילותיו הבוטות בהליך הלמידה, שיחת התראה והבהרה.</w:t>
            </w:r>
          </w:p>
        </w:tc>
        <w:tc>
          <w:tcPr>
            <w:tcW w:w="1276" w:type="dxa"/>
            <w:shd w:val="clear" w:color="auto" w:fill="auto"/>
          </w:tcPr>
          <w:p w:rsidR="00E25590" w:rsidRPr="00CD1C73" w:rsidRDefault="00E25590" w:rsidP="0096624F">
            <w:pPr>
              <w:rPr>
                <w:rFonts w:cs="David" w:hint="cs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:rsidR="00E25590" w:rsidRPr="00CD1C73" w:rsidRDefault="00651D87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העתק תיק אישי, התראה והבהרה</w:t>
            </w:r>
          </w:p>
        </w:tc>
      </w:tr>
      <w:tr w:rsidR="00E25590" w:rsidRPr="00EA3BB4" w:rsidTr="0050043A">
        <w:tc>
          <w:tcPr>
            <w:tcW w:w="1417" w:type="dxa"/>
            <w:shd w:val="clear" w:color="auto" w:fill="auto"/>
          </w:tcPr>
          <w:p w:rsidR="00E25590" w:rsidRPr="00CD1C73" w:rsidRDefault="00BB5982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מספר סטודנטים מול מרצה</w:t>
            </w:r>
          </w:p>
        </w:tc>
        <w:tc>
          <w:tcPr>
            <w:tcW w:w="992" w:type="dxa"/>
          </w:tcPr>
          <w:p w:rsidR="00E25590" w:rsidRDefault="00BB5982" w:rsidP="00BB5982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במשוב ההוראה נכתב-הוראה בכיתה תוך שיח פוגעני כלפי נשים.</w:t>
            </w:r>
          </w:p>
          <w:p w:rsidR="002E1E89" w:rsidRDefault="002E1E89" w:rsidP="00BB5982">
            <w:pPr>
              <w:rPr>
                <w:rFonts w:cs="David" w:hint="cs"/>
                <w:rtl/>
              </w:rPr>
            </w:pPr>
          </w:p>
          <w:p w:rsidR="002E1E89" w:rsidRDefault="002E1E89" w:rsidP="00BB5982">
            <w:pPr>
              <w:rPr>
                <w:rFonts w:cs="David" w:hint="cs"/>
                <w:rtl/>
              </w:rPr>
            </w:pPr>
          </w:p>
          <w:p w:rsidR="002E1E89" w:rsidRDefault="002E1E89" w:rsidP="00BB5982">
            <w:pPr>
              <w:rPr>
                <w:rFonts w:cs="David" w:hint="cs"/>
                <w:rtl/>
              </w:rPr>
            </w:pPr>
          </w:p>
          <w:p w:rsidR="002E1E89" w:rsidRDefault="002E1E89" w:rsidP="00BB5982">
            <w:pPr>
              <w:rPr>
                <w:rFonts w:cs="David" w:hint="cs"/>
                <w:rtl/>
              </w:rPr>
            </w:pPr>
          </w:p>
          <w:p w:rsidR="002E1E89" w:rsidRDefault="002E1E89" w:rsidP="00BB5982">
            <w:pPr>
              <w:rPr>
                <w:rFonts w:cs="David" w:hint="cs"/>
                <w:rtl/>
              </w:rPr>
            </w:pPr>
          </w:p>
          <w:p w:rsidR="002E1E89" w:rsidRDefault="002E1E89" w:rsidP="00BB5982">
            <w:pPr>
              <w:rPr>
                <w:rFonts w:cs="David" w:hint="cs"/>
                <w:rtl/>
              </w:rPr>
            </w:pPr>
          </w:p>
          <w:p w:rsidR="002E1E89" w:rsidRPr="00CD1C73" w:rsidRDefault="002E1E89" w:rsidP="00BB5982">
            <w:pPr>
              <w:rPr>
                <w:rFonts w:cs="David" w:hint="cs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CD1C73" w:rsidRDefault="00BB5982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7.2.18</w:t>
            </w:r>
          </w:p>
        </w:tc>
        <w:tc>
          <w:tcPr>
            <w:tcW w:w="1134" w:type="dxa"/>
          </w:tcPr>
          <w:p w:rsidR="00E25590" w:rsidRPr="00CD1C73" w:rsidRDefault="00BB5982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15.2.18</w:t>
            </w:r>
          </w:p>
        </w:tc>
        <w:tc>
          <w:tcPr>
            <w:tcW w:w="1418" w:type="dxa"/>
            <w:shd w:val="clear" w:color="auto" w:fill="auto"/>
          </w:tcPr>
          <w:p w:rsidR="00E25590" w:rsidRPr="00CD1C73" w:rsidRDefault="00BB5982" w:rsidP="00BB5982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שיחה עם רמ"ח</w:t>
            </w:r>
            <w:r w:rsidR="00CD1C73">
              <w:rPr>
                <w:rFonts w:cs="David" w:hint="cs"/>
                <w:rtl/>
              </w:rPr>
              <w:t xml:space="preserve"> ודיקן בית הספר, עדכון מנכ"ל המ</w:t>
            </w:r>
            <w:r w:rsidRPr="00CD1C73">
              <w:rPr>
                <w:rFonts w:cs="David" w:hint="cs"/>
                <w:rtl/>
              </w:rPr>
              <w:t>כ</w:t>
            </w:r>
            <w:r w:rsidR="00CD1C73">
              <w:rPr>
                <w:rFonts w:cs="David" w:hint="cs"/>
                <w:rtl/>
              </w:rPr>
              <w:t>ל</w:t>
            </w:r>
            <w:r w:rsidRPr="00CD1C73">
              <w:rPr>
                <w:rFonts w:cs="David" w:hint="cs"/>
                <w:rtl/>
              </w:rPr>
              <w:t>לה ומנהלת משאבי אנוש.</w:t>
            </w:r>
          </w:p>
        </w:tc>
        <w:tc>
          <w:tcPr>
            <w:tcW w:w="1559" w:type="dxa"/>
            <w:shd w:val="clear" w:color="auto" w:fill="auto"/>
          </w:tcPr>
          <w:p w:rsidR="00E25590" w:rsidRPr="00CD1C73" w:rsidRDefault="00BB5982" w:rsidP="00DA41CA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שיחת התראה והבהרה מול רמ"ח ודיקן בית הספר</w:t>
            </w:r>
          </w:p>
        </w:tc>
        <w:tc>
          <w:tcPr>
            <w:tcW w:w="1276" w:type="dxa"/>
            <w:shd w:val="clear" w:color="auto" w:fill="auto"/>
          </w:tcPr>
          <w:p w:rsidR="00E25590" w:rsidRPr="00CD1C73" w:rsidRDefault="00E25590" w:rsidP="0096624F">
            <w:pPr>
              <w:rPr>
                <w:rFonts w:cs="David" w:hint="cs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:rsidR="00E25590" w:rsidRPr="00CD1C73" w:rsidRDefault="00651D87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העתק תיק אישי, התראה והבהרה</w:t>
            </w:r>
          </w:p>
        </w:tc>
      </w:tr>
      <w:tr w:rsidR="00E25590" w:rsidRPr="00EA3BB4" w:rsidTr="0050043A">
        <w:tc>
          <w:tcPr>
            <w:tcW w:w="1417" w:type="dxa"/>
            <w:shd w:val="clear" w:color="auto" w:fill="auto"/>
          </w:tcPr>
          <w:p w:rsidR="00E25590" w:rsidRPr="00CD1C73" w:rsidRDefault="00CD1C73" w:rsidP="0096624F">
            <w:pPr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שלוש</w:t>
            </w:r>
            <w:r w:rsidRPr="00CD1C73">
              <w:rPr>
                <w:rFonts w:cs="David" w:hint="cs"/>
                <w:rtl/>
              </w:rPr>
              <w:t xml:space="preserve"> סטודנטיות לגבי מרצה</w:t>
            </w:r>
          </w:p>
        </w:tc>
        <w:tc>
          <w:tcPr>
            <w:tcW w:w="992" w:type="dxa"/>
          </w:tcPr>
          <w:p w:rsidR="00E25590" w:rsidRPr="00CD1C73" w:rsidRDefault="00CD1C73" w:rsidP="0096624F">
            <w:pPr>
              <w:rPr>
                <w:rFonts w:cs="David" w:hint="cs"/>
                <w:rtl/>
              </w:rPr>
            </w:pPr>
            <w:r w:rsidRPr="00CD1C73">
              <w:rPr>
                <w:rFonts w:cs="David" w:hint="cs"/>
                <w:rtl/>
              </w:rPr>
              <w:t>פנייה לממונה לגבי מרצה ש</w:t>
            </w:r>
            <w:r>
              <w:rPr>
                <w:rFonts w:cs="David" w:hint="cs"/>
                <w:rtl/>
              </w:rPr>
              <w:t>מדבר בצורה לא הולמת ומגע לא הולם (למשל נגיעה בכתף במהלך שיעור)</w:t>
            </w:r>
          </w:p>
        </w:tc>
        <w:tc>
          <w:tcPr>
            <w:tcW w:w="1276" w:type="dxa"/>
            <w:shd w:val="clear" w:color="auto" w:fill="auto"/>
          </w:tcPr>
          <w:p w:rsidR="00E25590" w:rsidRPr="00CD1C73" w:rsidRDefault="003B68D9" w:rsidP="0096624F">
            <w:pPr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אוגוסט 2018</w:t>
            </w:r>
          </w:p>
        </w:tc>
        <w:tc>
          <w:tcPr>
            <w:tcW w:w="1134" w:type="dxa"/>
          </w:tcPr>
          <w:p w:rsidR="00E25590" w:rsidRPr="00CD1C73" w:rsidRDefault="003B68D9" w:rsidP="0096624F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17.10.18</w:t>
            </w:r>
          </w:p>
        </w:tc>
        <w:tc>
          <w:tcPr>
            <w:tcW w:w="1418" w:type="dxa"/>
            <w:shd w:val="clear" w:color="auto" w:fill="auto"/>
          </w:tcPr>
          <w:p w:rsidR="00E25590" w:rsidRPr="00CD1C73" w:rsidRDefault="002E1E89" w:rsidP="003B68D9">
            <w:pPr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התקיימה שיחה עם </w:t>
            </w:r>
            <w:proofErr w:type="spellStart"/>
            <w:r>
              <w:rPr>
                <w:rFonts w:cs="David" w:hint="cs"/>
                <w:rtl/>
              </w:rPr>
              <w:t>הנילון</w:t>
            </w:r>
            <w:proofErr w:type="spellEnd"/>
            <w:r w:rsidR="003B68D9">
              <w:rPr>
                <w:rFonts w:cs="David" w:hint="cs"/>
                <w:rtl/>
              </w:rPr>
              <w:t xml:space="preserve"> </w:t>
            </w:r>
            <w:r w:rsidR="00062364">
              <w:rPr>
                <w:rFonts w:cs="David" w:hint="cs"/>
                <w:rtl/>
              </w:rPr>
              <w:t xml:space="preserve">רק </w:t>
            </w:r>
            <w:r w:rsidR="003B68D9">
              <w:rPr>
                <w:rFonts w:cs="David" w:hint="cs"/>
                <w:rtl/>
              </w:rPr>
              <w:t xml:space="preserve">לאחר שהעביר את ציוני הסטודנטיות </w:t>
            </w:r>
            <w:r w:rsidR="00062364">
              <w:rPr>
                <w:rFonts w:cs="David" w:hint="cs"/>
                <w:rtl/>
              </w:rPr>
              <w:t xml:space="preserve">וזאת לבקשתן </w:t>
            </w:r>
            <w:r w:rsidR="003B68D9">
              <w:rPr>
                <w:rFonts w:cs="David" w:hint="cs"/>
                <w:rtl/>
              </w:rPr>
              <w:t xml:space="preserve">לצורך הגנה על הסטודנטיות שחששו חלילה מפגיעה </w:t>
            </w:r>
            <w:proofErr w:type="spellStart"/>
            <w:r w:rsidR="003B68D9">
              <w:rPr>
                <w:rFonts w:cs="David" w:hint="cs"/>
                <w:rtl/>
              </w:rPr>
              <w:t>בציוניהן</w:t>
            </w:r>
            <w:proofErr w:type="spellEnd"/>
            <w:r w:rsidR="003B68D9">
              <w:rPr>
                <w:rFonts w:cs="David" w:hint="cs"/>
                <w:rtl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:rsidR="00CD1C73" w:rsidRPr="00062364" w:rsidRDefault="00CD1C73" w:rsidP="002E1E89">
            <w:pPr>
              <w:pStyle w:val="a8"/>
              <w:spacing w:after="120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62364">
              <w:rPr>
                <w:rFonts w:ascii="David" w:hAnsi="David" w:cs="David"/>
                <w:sz w:val="24"/>
                <w:szCs w:val="24"/>
                <w:rtl/>
              </w:rPr>
              <w:t xml:space="preserve">א. </w:t>
            </w:r>
            <w:proofErr w:type="spellStart"/>
            <w:r w:rsidRPr="00062364">
              <w:rPr>
                <w:rFonts w:ascii="David" w:hAnsi="David" w:cs="David"/>
                <w:sz w:val="24"/>
                <w:szCs w:val="24"/>
                <w:rtl/>
              </w:rPr>
              <w:t>הנילון</w:t>
            </w:r>
            <w:proofErr w:type="spellEnd"/>
            <w:r w:rsidRPr="00062364">
              <w:rPr>
                <w:rFonts w:ascii="David" w:hAnsi="David" w:cs="David"/>
                <w:sz w:val="24"/>
                <w:szCs w:val="24"/>
                <w:rtl/>
              </w:rPr>
              <w:t xml:space="preserve"> יחויב להתחיל תהליך טיפולי במימונו האישי, </w:t>
            </w:r>
            <w:proofErr w:type="spellStart"/>
            <w:r w:rsidRPr="00062364">
              <w:rPr>
                <w:rFonts w:ascii="David" w:hAnsi="David" w:cs="David"/>
                <w:sz w:val="24"/>
                <w:szCs w:val="24"/>
                <w:rtl/>
              </w:rPr>
              <w:t>הנילון</w:t>
            </w:r>
            <w:proofErr w:type="spellEnd"/>
            <w:r w:rsidRPr="00062364">
              <w:rPr>
                <w:rFonts w:ascii="David" w:hAnsi="David" w:cs="David"/>
                <w:sz w:val="24"/>
                <w:szCs w:val="24"/>
                <w:rtl/>
              </w:rPr>
              <w:t xml:space="preserve"> יוכל לבחור איש מקצוע מתוך רשימת אנשי מקצוע שיהיו מקובלים על ידי המרכז האקדמי </w:t>
            </w:r>
            <w:proofErr w:type="spellStart"/>
            <w:r w:rsidRPr="00062364">
              <w:rPr>
                <w:rFonts w:ascii="David" w:hAnsi="David" w:cs="David"/>
                <w:sz w:val="24"/>
                <w:szCs w:val="24"/>
                <w:rtl/>
              </w:rPr>
              <w:t>רופין</w:t>
            </w:r>
            <w:proofErr w:type="spellEnd"/>
            <w:r w:rsidRPr="00062364">
              <w:rPr>
                <w:rFonts w:ascii="David" w:hAnsi="David" w:cs="David"/>
                <w:sz w:val="24"/>
                <w:szCs w:val="24"/>
                <w:rtl/>
              </w:rPr>
              <w:t>. הטיפול יהיה של לפחות 20 פגישות במהלך תשע"ט ובסיומו יעביר איש המקצוע אישור בגין מספר הפגישות הטיפוליות שהתקיימו.</w:t>
            </w:r>
          </w:p>
          <w:p w:rsidR="00CD1C73" w:rsidRPr="00062364" w:rsidRDefault="00CD1C73" w:rsidP="002E1E89">
            <w:pPr>
              <w:pStyle w:val="a8"/>
              <w:spacing w:after="120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62364">
              <w:rPr>
                <w:rFonts w:ascii="David" w:hAnsi="David" w:cs="David"/>
                <w:sz w:val="24"/>
                <w:szCs w:val="24"/>
                <w:rtl/>
              </w:rPr>
              <w:t xml:space="preserve">ב. </w:t>
            </w:r>
            <w:proofErr w:type="spellStart"/>
            <w:r w:rsidRPr="00062364">
              <w:rPr>
                <w:rFonts w:ascii="David" w:hAnsi="David" w:cs="David"/>
                <w:sz w:val="24"/>
                <w:szCs w:val="24"/>
                <w:rtl/>
              </w:rPr>
              <w:t>הנילון</w:t>
            </w:r>
            <w:proofErr w:type="spellEnd"/>
            <w:r w:rsidRPr="00062364">
              <w:rPr>
                <w:rFonts w:ascii="David" w:hAnsi="David" w:cs="David"/>
                <w:sz w:val="24"/>
                <w:szCs w:val="24"/>
                <w:rtl/>
              </w:rPr>
              <w:t xml:space="preserve"> יימנע מקיום פגישות אישיות עם סטודנטיות ללא נוכחות צד שלישי.</w:t>
            </w:r>
          </w:p>
          <w:p w:rsidR="00CD1C73" w:rsidRPr="00062364" w:rsidRDefault="00CD1C73" w:rsidP="002E1E89">
            <w:pPr>
              <w:pStyle w:val="a8"/>
              <w:spacing w:after="120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62364">
              <w:rPr>
                <w:rFonts w:ascii="David" w:hAnsi="David" w:cs="David"/>
                <w:sz w:val="24"/>
                <w:szCs w:val="24"/>
                <w:rtl/>
              </w:rPr>
              <w:t xml:space="preserve">ג. </w:t>
            </w:r>
            <w:proofErr w:type="spellStart"/>
            <w:r w:rsidRPr="00062364">
              <w:rPr>
                <w:rFonts w:ascii="David" w:hAnsi="David" w:cs="David"/>
                <w:sz w:val="24"/>
                <w:szCs w:val="24"/>
                <w:rtl/>
              </w:rPr>
              <w:t>הנילון</w:t>
            </w:r>
            <w:proofErr w:type="spellEnd"/>
            <w:r w:rsidRPr="00062364">
              <w:rPr>
                <w:rFonts w:ascii="David" w:hAnsi="David" w:cs="David"/>
                <w:sz w:val="24"/>
                <w:szCs w:val="24"/>
                <w:rtl/>
              </w:rPr>
              <w:t xml:space="preserve"> יחתום על התחייבות לפיה יימנע מכל סוגי ההתנהגויות שהוזכרו במסמך זה ועשויות להוות הטרדה מינית אסורה בחוק.</w:t>
            </w:r>
          </w:p>
          <w:p w:rsidR="00CD1C73" w:rsidRPr="00062364" w:rsidRDefault="00CD1C73" w:rsidP="002E1E89">
            <w:pPr>
              <w:pStyle w:val="a8"/>
              <w:spacing w:after="120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62364">
              <w:rPr>
                <w:rFonts w:ascii="David" w:hAnsi="David" w:cs="David"/>
                <w:sz w:val="24"/>
                <w:szCs w:val="24"/>
                <w:rtl/>
              </w:rPr>
              <w:t xml:space="preserve">ד. תירשם התראה חמורה בתיקו האישי של </w:t>
            </w:r>
            <w:proofErr w:type="spellStart"/>
            <w:r w:rsidRPr="00062364">
              <w:rPr>
                <w:rFonts w:ascii="David" w:hAnsi="David" w:cs="David"/>
                <w:sz w:val="24"/>
                <w:szCs w:val="24"/>
                <w:rtl/>
              </w:rPr>
              <w:t>הנילון</w:t>
            </w:r>
            <w:proofErr w:type="spellEnd"/>
            <w:r w:rsidRPr="00062364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:rsidR="00E25590" w:rsidRPr="00CD1C73" w:rsidRDefault="00E25590" w:rsidP="00DA41CA">
            <w:pPr>
              <w:rPr>
                <w:rFonts w:cs="David" w:hint="cs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CD1C73" w:rsidRDefault="002E1E89" w:rsidP="0096624F">
            <w:pPr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המוסד קיבלת את כל המלצות האחראי</w:t>
            </w:r>
          </w:p>
        </w:tc>
        <w:tc>
          <w:tcPr>
            <w:tcW w:w="1560" w:type="dxa"/>
            <w:shd w:val="clear" w:color="auto" w:fill="auto"/>
          </w:tcPr>
          <w:p w:rsidR="00E25590" w:rsidRPr="00CD1C73" w:rsidRDefault="002E1E89" w:rsidP="0096624F">
            <w:pPr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חיוב </w:t>
            </w:r>
            <w:proofErr w:type="spellStart"/>
            <w:r>
              <w:rPr>
                <w:rFonts w:cs="David" w:hint="cs"/>
                <w:rtl/>
              </w:rPr>
              <w:t>הנילון</w:t>
            </w:r>
            <w:proofErr w:type="spellEnd"/>
            <w:r>
              <w:rPr>
                <w:rFonts w:cs="David" w:hint="cs"/>
                <w:rtl/>
              </w:rPr>
              <w:t xml:space="preserve"> בתהליך טיפולי, חיוב </w:t>
            </w:r>
            <w:proofErr w:type="spellStart"/>
            <w:r>
              <w:rPr>
                <w:rFonts w:cs="David" w:hint="cs"/>
                <w:rtl/>
              </w:rPr>
              <w:t>הנילון</w:t>
            </w:r>
            <w:proofErr w:type="spellEnd"/>
            <w:r>
              <w:rPr>
                <w:rFonts w:cs="David" w:hint="cs"/>
                <w:rtl/>
              </w:rPr>
              <w:t xml:space="preserve"> להימנע מקיום שיחות אישיות, חתימה על התחייבות של </w:t>
            </w:r>
            <w:proofErr w:type="spellStart"/>
            <w:r>
              <w:rPr>
                <w:rFonts w:cs="David" w:hint="cs"/>
                <w:rtl/>
              </w:rPr>
              <w:t>הנילון</w:t>
            </w:r>
            <w:proofErr w:type="spellEnd"/>
            <w:r>
              <w:rPr>
                <w:rFonts w:cs="David" w:hint="cs"/>
                <w:rtl/>
              </w:rPr>
              <w:t xml:space="preserve"> להימנע מהתנהגויות אלו, התראה חמורה בתיק האישי של </w:t>
            </w:r>
            <w:proofErr w:type="spellStart"/>
            <w:r>
              <w:rPr>
                <w:rFonts w:cs="David" w:hint="cs"/>
                <w:rtl/>
              </w:rPr>
              <w:t>הנילון</w:t>
            </w:r>
            <w:proofErr w:type="spellEnd"/>
            <w:r>
              <w:rPr>
                <w:rFonts w:cs="David" w:hint="cs"/>
                <w:rtl/>
              </w:rPr>
              <w:t>.</w:t>
            </w:r>
          </w:p>
        </w:tc>
      </w:tr>
      <w:tr w:rsidR="00E25590" w:rsidRPr="00EA3BB4" w:rsidTr="0050043A">
        <w:tc>
          <w:tcPr>
            <w:tcW w:w="1417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5424" w:rsidRDefault="00915424" w:rsidP="00F122BE">
      <w:r>
        <w:separator/>
      </w:r>
    </w:p>
  </w:endnote>
  <w:endnote w:type="continuationSeparator" w:id="0">
    <w:p w:rsidR="00915424" w:rsidRDefault="00915424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5424" w:rsidRDefault="00915424" w:rsidP="00F122BE">
      <w:r>
        <w:separator/>
      </w:r>
    </w:p>
  </w:footnote>
  <w:footnote w:type="continuationSeparator" w:id="0">
    <w:p w:rsidR="00915424" w:rsidRDefault="00915424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C14"/>
    <w:multiLevelType w:val="hybridMultilevel"/>
    <w:tmpl w:val="B53C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602538"/>
    <w:multiLevelType w:val="hybridMultilevel"/>
    <w:tmpl w:val="66C861C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95894">
    <w:abstractNumId w:val="1"/>
  </w:num>
  <w:num w:numId="2" w16cid:durableId="2030795354">
    <w:abstractNumId w:val="3"/>
  </w:num>
  <w:num w:numId="3" w16cid:durableId="869342042">
    <w:abstractNumId w:val="2"/>
  </w:num>
  <w:num w:numId="4" w16cid:durableId="205738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62364"/>
    <w:rsid w:val="00071CA6"/>
    <w:rsid w:val="00074E0C"/>
    <w:rsid w:val="000C0C2D"/>
    <w:rsid w:val="000D0D94"/>
    <w:rsid w:val="00114700"/>
    <w:rsid w:val="001424CE"/>
    <w:rsid w:val="0018031E"/>
    <w:rsid w:val="001B247C"/>
    <w:rsid w:val="001C09D3"/>
    <w:rsid w:val="001D36AD"/>
    <w:rsid w:val="00212A96"/>
    <w:rsid w:val="002161BC"/>
    <w:rsid w:val="00242451"/>
    <w:rsid w:val="00251BD2"/>
    <w:rsid w:val="002A20DC"/>
    <w:rsid w:val="002B2D45"/>
    <w:rsid w:val="002E1E89"/>
    <w:rsid w:val="00324BAD"/>
    <w:rsid w:val="00347EB2"/>
    <w:rsid w:val="0037484E"/>
    <w:rsid w:val="00377E60"/>
    <w:rsid w:val="00380DD6"/>
    <w:rsid w:val="003B68D9"/>
    <w:rsid w:val="003E6124"/>
    <w:rsid w:val="00405135"/>
    <w:rsid w:val="00455F7C"/>
    <w:rsid w:val="004644EF"/>
    <w:rsid w:val="004B45BC"/>
    <w:rsid w:val="004C04E2"/>
    <w:rsid w:val="0050043A"/>
    <w:rsid w:val="00534D8D"/>
    <w:rsid w:val="005356D2"/>
    <w:rsid w:val="0062546A"/>
    <w:rsid w:val="006513E6"/>
    <w:rsid w:val="00651D87"/>
    <w:rsid w:val="006549C9"/>
    <w:rsid w:val="006566D1"/>
    <w:rsid w:val="006B049D"/>
    <w:rsid w:val="006D7435"/>
    <w:rsid w:val="0070031C"/>
    <w:rsid w:val="0074396D"/>
    <w:rsid w:val="00747DFB"/>
    <w:rsid w:val="007E7048"/>
    <w:rsid w:val="00804E85"/>
    <w:rsid w:val="008374CA"/>
    <w:rsid w:val="0086140A"/>
    <w:rsid w:val="00871544"/>
    <w:rsid w:val="008D2DF3"/>
    <w:rsid w:val="00902457"/>
    <w:rsid w:val="00915424"/>
    <w:rsid w:val="009213DD"/>
    <w:rsid w:val="00945E88"/>
    <w:rsid w:val="0096624F"/>
    <w:rsid w:val="009A23D7"/>
    <w:rsid w:val="009D75B0"/>
    <w:rsid w:val="009E54AB"/>
    <w:rsid w:val="009E75E8"/>
    <w:rsid w:val="00A07D9D"/>
    <w:rsid w:val="00A71BAB"/>
    <w:rsid w:val="00B050AF"/>
    <w:rsid w:val="00B40B7E"/>
    <w:rsid w:val="00B441CA"/>
    <w:rsid w:val="00B5340C"/>
    <w:rsid w:val="00B93C6F"/>
    <w:rsid w:val="00BB04C0"/>
    <w:rsid w:val="00BB5982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D1C73"/>
    <w:rsid w:val="00CD6F73"/>
    <w:rsid w:val="00CF1394"/>
    <w:rsid w:val="00CF6615"/>
    <w:rsid w:val="00D0508C"/>
    <w:rsid w:val="00D06B58"/>
    <w:rsid w:val="00D15485"/>
    <w:rsid w:val="00D201D4"/>
    <w:rsid w:val="00D8421E"/>
    <w:rsid w:val="00DA41CA"/>
    <w:rsid w:val="00E25590"/>
    <w:rsid w:val="00E40320"/>
    <w:rsid w:val="00E7578F"/>
    <w:rsid w:val="00EA3BB4"/>
    <w:rsid w:val="00EB4B96"/>
    <w:rsid w:val="00EC1610"/>
    <w:rsid w:val="00EF79C7"/>
    <w:rsid w:val="00F122BE"/>
    <w:rsid w:val="00F966B6"/>
    <w:rsid w:val="00FC5398"/>
    <w:rsid w:val="00FD0F4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439F54-0496-4F6D-8C3A-32254445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-il">
    <w:name w:val="gmail-il"/>
    <w:rsid w:val="006D7435"/>
  </w:style>
  <w:style w:type="paragraph" w:styleId="a8">
    <w:name w:val="List Paragraph"/>
    <w:basedOn w:val="a"/>
    <w:uiPriority w:val="34"/>
    <w:qFormat/>
    <w:rsid w:val="00CD1C73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a9">
    <w:name w:val="Balloon Text"/>
    <w:basedOn w:val="a"/>
    <w:link w:val="aa"/>
    <w:rsid w:val="002B2D45"/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link w:val="a9"/>
    <w:rsid w:val="002B2D45"/>
    <w:rPr>
      <w:rFonts w:ascii="Segoe UI" w:hAnsi="Segoe UI" w:cs="Segoe UI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61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BE367B12-C53C-4877-B577-5422C3BF9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0FD232-031C-4253-B78F-E545D239F8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2D167-8692-4F12-BA24-3B5AD69BC5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4C67A9A-1899-4CED-80B9-C4EB3AC12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B07D0B-0442-4941-8E98-319CEC0163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פורמט דיווח מוסדות להשכלה גבוהה בנושא פעילות למניעת הטרדה מינית</vt:lpstr>
      <vt:lpstr>פורמט דיווח מוסדות להשכלה גבוהה בנושא פעילות למניעת הטרדה מינית</vt:lpstr>
    </vt:vector>
  </TitlesOfParts>
  <Company>Knesset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המרכז האקדמי רופין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